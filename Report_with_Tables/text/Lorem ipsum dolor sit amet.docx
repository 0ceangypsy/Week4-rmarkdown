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DA4E5" w14:textId="77777777" w:rsidR="00C00E84" w:rsidRPr="00C00E84" w:rsidRDefault="00C00E84" w:rsidP="00C00E84">
      <w:pPr>
        <w:shd w:val="clear" w:color="auto" w:fill="FFFFFF"/>
        <w:spacing w:after="225"/>
        <w:jc w:val="both"/>
        <w:rPr>
          <w:rFonts w:ascii="Open Sans" w:eastAsia="Times New Roman" w:hAnsi="Open Sans" w:cs="Open Sans"/>
          <w:color w:val="000000"/>
          <w:sz w:val="21"/>
          <w:szCs w:val="21"/>
        </w:rPr>
      </w:pPr>
      <w:r w:rsidRPr="00C00E84">
        <w:rPr>
          <w:rFonts w:ascii="Open Sans" w:eastAsia="Times New Roman" w:hAnsi="Open Sans" w:cs="Open Sans"/>
          <w:color w:val="000000"/>
          <w:sz w:val="21"/>
          <w:szCs w:val="21"/>
        </w:rPr>
        <w:t>Lorem ipsum dolor sit amet, 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14:paraId="131BAA5A" w14:textId="62EF8525" w:rsidR="00C00E84" w:rsidRPr="00C00E84" w:rsidRDefault="00C00E84" w:rsidP="00C00E84">
      <w:pPr>
        <w:shd w:val="clear" w:color="auto" w:fill="FFFFFF"/>
        <w:spacing w:after="225"/>
        <w:jc w:val="both"/>
        <w:rPr>
          <w:rFonts w:ascii="Open Sans" w:eastAsia="Times New Roman" w:hAnsi="Open Sans" w:cs="Open Sans"/>
          <w:color w:val="000000"/>
          <w:sz w:val="21"/>
          <w:szCs w:val="21"/>
        </w:rPr>
      </w:pPr>
      <w:r w:rsidRPr="00C00E84">
        <w:rPr>
          <w:rFonts w:ascii="Open Sans" w:eastAsia="Times New Roman" w:hAnsi="Open Sans" w:cs="Open Sans"/>
          <w:color w:val="000000"/>
          <w:sz w:val="21"/>
          <w:szCs w:val="21"/>
        </w:rPr>
        <w:t xml:space="preserve">Phasellus non </w:t>
      </w:r>
      <w:del w:id="0" w:author="Eli Holmes" w:date="2021-06-15T11:27:00Z">
        <w:r w:rsidRPr="00C00E84" w:rsidDel="0043794B">
          <w:rPr>
            <w:rFonts w:ascii="Open Sans" w:eastAsia="Times New Roman" w:hAnsi="Open Sans" w:cs="Open Sans"/>
            <w:color w:val="000000"/>
            <w:sz w:val="21"/>
            <w:szCs w:val="21"/>
          </w:rPr>
          <w:delText xml:space="preserve">diam </w:delText>
        </w:r>
      </w:del>
      <w:ins w:id="1" w:author="Eli Holmes" w:date="2021-06-15T11:27:00Z">
        <w:r w:rsidR="0043794B">
          <w:rPr>
            <w:rFonts w:ascii="Open Sans" w:eastAsia="Times New Roman" w:hAnsi="Open Sans" w:cs="Open Sans"/>
            <w:color w:val="000000"/>
            <w:sz w:val="21"/>
            <w:szCs w:val="21"/>
          </w:rPr>
          <w:t>fix</w:t>
        </w:r>
        <w:r w:rsidR="0043794B" w:rsidRPr="00C00E84">
          <w:rPr>
            <w:rFonts w:ascii="Open Sans" w:eastAsia="Times New Roman" w:hAnsi="Open Sans" w:cs="Open Sans"/>
            <w:color w:val="000000"/>
            <w:sz w:val="21"/>
            <w:szCs w:val="21"/>
          </w:rPr>
          <w:t xml:space="preserve"> </w:t>
        </w:r>
      </w:ins>
      <w:r w:rsidRPr="00C00E84">
        <w:rPr>
          <w:rFonts w:ascii="Open Sans" w:eastAsia="Times New Roman" w:hAnsi="Open Sans" w:cs="Open Sans"/>
          <w:color w:val="000000"/>
          <w:sz w:val="21"/>
          <w:szCs w:val="21"/>
        </w:rPr>
        <w:t>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14:paraId="27630B46" w14:textId="23215CDD" w:rsidR="00C00E84" w:rsidRPr="00C00E84" w:rsidRDefault="00C00E84" w:rsidP="00C00E84">
      <w:pPr>
        <w:shd w:val="clear" w:color="auto" w:fill="FFFFFF"/>
        <w:spacing w:after="225"/>
        <w:jc w:val="both"/>
        <w:rPr>
          <w:rFonts w:ascii="Open Sans" w:eastAsia="Times New Roman" w:hAnsi="Open Sans" w:cs="Open Sans"/>
          <w:color w:val="000000"/>
          <w:sz w:val="21"/>
          <w:szCs w:val="21"/>
        </w:rPr>
      </w:pPr>
      <w:r w:rsidRPr="00C00E84">
        <w:rPr>
          <w:rFonts w:ascii="Open Sans" w:eastAsia="Times New Roman" w:hAnsi="Open Sans" w:cs="Open Sans"/>
          <w:color w:val="000000"/>
          <w:sz w:val="21"/>
          <w:szCs w:val="21"/>
        </w:rP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w:t>
      </w:r>
      <w:del w:id="2" w:author="Eli Holmes" w:date="2021-06-15T11:27:00Z">
        <w:r w:rsidRPr="00C00E84" w:rsidDel="0043794B">
          <w:rPr>
            <w:rFonts w:ascii="Open Sans" w:eastAsia="Times New Roman" w:hAnsi="Open Sans" w:cs="Open Sans"/>
            <w:color w:val="000000"/>
            <w:sz w:val="21"/>
            <w:szCs w:val="21"/>
          </w:rPr>
          <w:delText xml:space="preserve">non </w:delText>
        </w:r>
      </w:del>
      <w:r w:rsidRPr="00C00E84">
        <w:rPr>
          <w:rFonts w:ascii="Open Sans" w:eastAsia="Times New Roman" w:hAnsi="Open Sans" w:cs="Open Sans"/>
          <w:color w:val="000000"/>
          <w:sz w:val="21"/>
          <w:szCs w:val="21"/>
        </w:rPr>
        <w:t>semper vel, dictum vel augue.</w:t>
      </w:r>
      <w:ins w:id="3" w:author="Eli Holmes" w:date="2021-06-15T11:27:00Z">
        <w:r w:rsidR="0043794B">
          <w:rPr>
            <w:rFonts w:ascii="Open Sans" w:eastAsia="Times New Roman" w:hAnsi="Open Sans" w:cs="Open Sans"/>
            <w:color w:val="000000"/>
            <w:sz w:val="21"/>
            <w:szCs w:val="21"/>
          </w:rPr>
          <w:t xml:space="preserve"> Hello.</w:t>
        </w:r>
      </w:ins>
    </w:p>
    <w:p w14:paraId="1DB44856" w14:textId="77777777" w:rsidR="00C00E84" w:rsidRPr="00C00E84" w:rsidRDefault="00C00E84" w:rsidP="00C00E84">
      <w:pPr>
        <w:shd w:val="clear" w:color="auto" w:fill="FFFFFF"/>
        <w:spacing w:after="225"/>
        <w:jc w:val="both"/>
        <w:rPr>
          <w:rFonts w:ascii="Open Sans" w:eastAsia="Times New Roman" w:hAnsi="Open Sans" w:cs="Open Sans"/>
          <w:color w:val="000000"/>
          <w:sz w:val="21"/>
          <w:szCs w:val="21"/>
        </w:rPr>
      </w:pPr>
      <w:r w:rsidRPr="00C00E84">
        <w:rPr>
          <w:rFonts w:ascii="Open Sans" w:eastAsia="Times New Roman" w:hAnsi="Open Sans" w:cs="Open Sans"/>
          <w:color w:val="000000"/>
          <w:sz w:val="21"/>
          <w:szCs w:val="21"/>
        </w:rPr>
        <w:t>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14:paraId="2847BECB" w14:textId="77777777" w:rsidR="00C00E84" w:rsidRPr="00C00E84" w:rsidRDefault="00C00E84" w:rsidP="00C00E84">
      <w:pPr>
        <w:shd w:val="clear" w:color="auto" w:fill="FFFFFF"/>
        <w:spacing w:after="225"/>
        <w:jc w:val="both"/>
        <w:rPr>
          <w:rFonts w:ascii="Open Sans" w:eastAsia="Times New Roman" w:hAnsi="Open Sans" w:cs="Open Sans"/>
          <w:color w:val="000000"/>
          <w:sz w:val="21"/>
          <w:szCs w:val="21"/>
        </w:rPr>
      </w:pPr>
      <w:r w:rsidRPr="00C00E84">
        <w:rPr>
          <w:rFonts w:ascii="Open Sans" w:eastAsia="Times New Roman" w:hAnsi="Open Sans" w:cs="Open Sans"/>
          <w:color w:val="000000"/>
          <w:sz w:val="21"/>
          <w:szCs w:val="21"/>
        </w:rPr>
        <w:t>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p w14:paraId="636F4A62" w14:textId="77777777" w:rsidR="00C00E84" w:rsidRPr="00C00E84" w:rsidRDefault="00C00E84" w:rsidP="00C00E84">
      <w:pPr>
        <w:rPr>
          <w:rFonts w:ascii="Times New Roman" w:eastAsia="Times New Roman" w:hAnsi="Times New Roman" w:cs="Times New Roman"/>
        </w:rPr>
      </w:pPr>
    </w:p>
    <w:p w14:paraId="19C576EA" w14:textId="77777777" w:rsidR="003850CF" w:rsidRDefault="0029538B"/>
    <w:sectPr w:rsidR="00385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 Holmes">
    <w15:presenceInfo w15:providerId="AD" w15:userId="S::eeholmes@uw.edu::4793d8ab-51ea-4fb7-a62e-be16c3f3d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84"/>
    <w:rsid w:val="0029538B"/>
    <w:rsid w:val="0043794B"/>
    <w:rsid w:val="007F31C2"/>
    <w:rsid w:val="00C00E84"/>
    <w:rsid w:val="00FD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A546F"/>
  <w15:chartTrackingRefBased/>
  <w15:docId w15:val="{696FA655-38F6-D84D-94F2-5D7FB1E1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E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23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Holmes</dc:creator>
  <cp:keywords/>
  <dc:description/>
  <cp:lastModifiedBy>Eli Holmes</cp:lastModifiedBy>
  <cp:revision>2</cp:revision>
  <dcterms:created xsi:type="dcterms:W3CDTF">2021-06-15T18:30:00Z</dcterms:created>
  <dcterms:modified xsi:type="dcterms:W3CDTF">2021-06-15T18:30:00Z</dcterms:modified>
</cp:coreProperties>
</file>